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Default="00251480" w:rsidP="00251480">
      <w:pPr>
        <w:pStyle w:val="1"/>
      </w:pPr>
      <w:r>
        <w:t>Конференции</w:t>
      </w:r>
    </w:p>
    <w:p w:rsidR="00251480" w:rsidRPr="00A9511A" w:rsidRDefault="00251480" w:rsidP="00C02C10">
      <w:pPr>
        <w:pStyle w:val="4"/>
        <w:rPr>
          <w:rFonts w:eastAsia="Times New Roman"/>
          <w:lang w:eastAsia="ru-RU"/>
        </w:rPr>
      </w:pPr>
      <w:r w:rsidRPr="00251480">
        <w:rPr>
          <w:rFonts w:eastAsia="Times New Roman"/>
          <w:lang w:eastAsia="ru-RU"/>
        </w:rPr>
        <w:t>XIII Европейская конференция по инновациям в технических и естественных науках</w:t>
      </w:r>
    </w:p>
    <w:p w:rsidR="000C4D2E" w:rsidRPr="00470B7F" w:rsidRDefault="000C4D2E" w:rsidP="00470B7F">
      <w:pPr>
        <w:pStyle w:val="a7"/>
      </w:pPr>
      <w:r w:rsidRPr="00470B7F">
        <w:t>19 января 2017 г. — 19 января 2017 г., срок заявок: 18 января 2017 г.</w:t>
      </w:r>
    </w:p>
    <w:p w:rsidR="00251480" w:rsidRPr="00470B7F" w:rsidRDefault="00251480" w:rsidP="00470B7F">
      <w:pPr>
        <w:pStyle w:val="a7"/>
      </w:pPr>
      <w:r w:rsidRPr="00470B7F">
        <w:t>Австрия, Вена</w:t>
      </w:r>
    </w:p>
    <w:p w:rsidR="00251480" w:rsidRPr="00470B7F" w:rsidRDefault="00251480" w:rsidP="00470B7F">
      <w:pPr>
        <w:pStyle w:val="a7"/>
      </w:pPr>
      <w:r w:rsidRPr="00470B7F">
        <w:t>Ассоциация перспективных исследований и высшего образования «Восток-Запад»</w:t>
      </w:r>
    </w:p>
    <w:p w:rsidR="00251480" w:rsidRPr="00470B7F" w:rsidRDefault="00251480" w:rsidP="00470B7F">
      <w:pPr>
        <w:pStyle w:val="a7"/>
      </w:pPr>
      <w:r w:rsidRPr="00470B7F">
        <w:t>Материалы конференции включаются в РИНЦ</w:t>
      </w:r>
    </w:p>
    <w:p w:rsidR="00251480" w:rsidRPr="00A9511A" w:rsidRDefault="00251480" w:rsidP="00470B7F">
      <w:pPr>
        <w:pStyle w:val="a7"/>
      </w:pPr>
      <w:proofErr w:type="spellStart"/>
      <w:r w:rsidRPr="00470B7F">
        <w:t>Оргвзнос</w:t>
      </w:r>
      <w:proofErr w:type="spellEnd"/>
      <w:r w:rsidRPr="00470B7F">
        <w:t xml:space="preserve"> 40 евро</w:t>
      </w:r>
    </w:p>
    <w:p w:rsidR="00470B7F" w:rsidRPr="00A9511A" w:rsidRDefault="00470B7F" w:rsidP="00470B7F">
      <w:pPr>
        <w:pStyle w:val="a7"/>
      </w:pPr>
    </w:p>
    <w:p w:rsidR="00251480" w:rsidRPr="00251480" w:rsidRDefault="00251480" w:rsidP="00C02C10">
      <w:pPr>
        <w:pStyle w:val="4"/>
        <w:rPr>
          <w:rFonts w:eastAsia="Times New Roman"/>
          <w:lang w:eastAsia="ru-RU"/>
        </w:rPr>
      </w:pPr>
      <w:r w:rsidRPr="00251480">
        <w:rPr>
          <w:rFonts w:eastAsia="Times New Roman"/>
          <w:lang w:eastAsia="ru-RU"/>
        </w:rPr>
        <w:t>V Международная научная конференция «</w:t>
      </w:r>
      <w:proofErr w:type="spellStart"/>
      <w:r w:rsidRPr="00251480">
        <w:rPr>
          <w:rFonts w:eastAsia="Times New Roman"/>
          <w:lang w:eastAsia="ru-RU"/>
        </w:rPr>
        <w:t>Техноконгресс</w:t>
      </w:r>
      <w:proofErr w:type="spellEnd"/>
      <w:r w:rsidRPr="00251480">
        <w:rPr>
          <w:rFonts w:eastAsia="Times New Roman"/>
          <w:lang w:eastAsia="ru-RU"/>
        </w:rPr>
        <w:t>» РИНЦ</w:t>
      </w:r>
    </w:p>
    <w:p w:rsidR="00616E53" w:rsidRPr="00470B7F" w:rsidRDefault="00616E53" w:rsidP="00470B7F">
      <w:pPr>
        <w:pStyle w:val="a7"/>
      </w:pPr>
      <w:r w:rsidRPr="00470B7F">
        <w:t>10 декабря 2016 г. — 10 декабря 2016 г., срок заявок: 9 декабря 2016 г.</w:t>
      </w:r>
    </w:p>
    <w:p w:rsidR="00251480" w:rsidRPr="00470B7F" w:rsidRDefault="00251480" w:rsidP="00470B7F">
      <w:pPr>
        <w:pStyle w:val="a7"/>
      </w:pPr>
      <w:r w:rsidRPr="00470B7F">
        <w:t>Россия, Кемерово</w:t>
      </w:r>
    </w:p>
    <w:p w:rsidR="00251480" w:rsidRPr="00470B7F" w:rsidRDefault="00251480" w:rsidP="00470B7F">
      <w:pPr>
        <w:pStyle w:val="a7"/>
      </w:pPr>
      <w:r w:rsidRPr="00470B7F">
        <w:t>Сборник материалов конференции создается с целью публикации на портале elibrary.ru и внесении в БД РИНЦ</w:t>
      </w:r>
    </w:p>
    <w:p w:rsidR="00251480" w:rsidRPr="00470B7F" w:rsidRDefault="00251480" w:rsidP="00470B7F">
      <w:pPr>
        <w:pStyle w:val="a7"/>
      </w:pPr>
      <w:r w:rsidRPr="00470B7F">
        <w:t>Подробнее http://t-nauka.ru/informatsiya-o-konferentsii/</w:t>
      </w:r>
    </w:p>
    <w:p w:rsidR="00251480" w:rsidRPr="00A9511A" w:rsidRDefault="00251480" w:rsidP="00470B7F">
      <w:pPr>
        <w:pStyle w:val="a7"/>
      </w:pPr>
      <w:r w:rsidRPr="00470B7F">
        <w:t>Организационный взнос составляет 400 рублей</w:t>
      </w:r>
    </w:p>
    <w:p w:rsidR="00470B7F" w:rsidRPr="00A9511A" w:rsidRDefault="00470B7F" w:rsidP="00470B7F">
      <w:pPr>
        <w:pStyle w:val="a7"/>
      </w:pPr>
    </w:p>
    <w:p w:rsidR="00251480" w:rsidRPr="00251480" w:rsidRDefault="00251480" w:rsidP="00C02C10">
      <w:pPr>
        <w:pStyle w:val="4"/>
        <w:rPr>
          <w:rFonts w:eastAsia="Times New Roman"/>
          <w:lang w:eastAsia="ru-RU"/>
        </w:rPr>
      </w:pPr>
      <w:r w:rsidRPr="00251480">
        <w:rPr>
          <w:rFonts w:eastAsia="Times New Roman"/>
          <w:lang w:eastAsia="ru-RU"/>
        </w:rPr>
        <w:t>VIII Всероссийская электронная семинар-конференция «Вопросы и перспективы развития приоритетных направлений машиностроения»</w:t>
      </w:r>
    </w:p>
    <w:p w:rsidR="00616E53" w:rsidRPr="00470B7F" w:rsidRDefault="00616E53" w:rsidP="00470B7F">
      <w:pPr>
        <w:pStyle w:val="a7"/>
      </w:pPr>
      <w:r w:rsidRPr="00470B7F">
        <w:t>10 февраля 2017 г. — 21 февраля 2017 г., срок заявок: 10 февраля 2017 г.</w:t>
      </w:r>
    </w:p>
    <w:p w:rsidR="00251480" w:rsidRPr="00470B7F" w:rsidRDefault="00251480" w:rsidP="00470B7F">
      <w:pPr>
        <w:pStyle w:val="a7"/>
      </w:pPr>
      <w:r w:rsidRPr="00470B7F">
        <w:t>Россия, Волгоград</w:t>
      </w:r>
    </w:p>
    <w:p w:rsidR="00251480" w:rsidRPr="00A9511A" w:rsidRDefault="00251480" w:rsidP="00470B7F">
      <w:pPr>
        <w:pStyle w:val="a7"/>
      </w:pPr>
      <w:r w:rsidRPr="00470B7F">
        <w:t>Волгоградский государственный технический университет</w:t>
      </w:r>
    </w:p>
    <w:p w:rsidR="00470B7F" w:rsidRPr="00A9511A" w:rsidRDefault="00470B7F" w:rsidP="00470B7F">
      <w:pPr>
        <w:pStyle w:val="a7"/>
      </w:pPr>
    </w:p>
    <w:p w:rsidR="00616E53" w:rsidRPr="00616E53" w:rsidRDefault="00616E53" w:rsidP="00C02C10">
      <w:pPr>
        <w:pStyle w:val="4"/>
        <w:rPr>
          <w:rFonts w:eastAsia="Times New Roman"/>
          <w:lang w:eastAsia="ru-RU"/>
        </w:rPr>
      </w:pPr>
      <w:r w:rsidRPr="00616E53">
        <w:rPr>
          <w:rFonts w:eastAsia="Times New Roman"/>
          <w:lang w:eastAsia="ru-RU"/>
        </w:rPr>
        <w:t>IV Международная научная конференция «Актуальные вопросы технических наук»</w:t>
      </w:r>
    </w:p>
    <w:p w:rsidR="00616E53" w:rsidRPr="00470B7F" w:rsidRDefault="00616E53" w:rsidP="00470B7F">
      <w:pPr>
        <w:pStyle w:val="a7"/>
      </w:pPr>
      <w:r w:rsidRPr="00470B7F">
        <w:t xml:space="preserve">20 февраля 2017 г. — 23 февраля 2017 г., срок заявок: 31 января 2017 г. </w:t>
      </w:r>
    </w:p>
    <w:p w:rsidR="00251480" w:rsidRPr="00470B7F" w:rsidRDefault="00616E53" w:rsidP="00470B7F">
      <w:pPr>
        <w:pStyle w:val="a7"/>
      </w:pPr>
      <w:r w:rsidRPr="00470B7F">
        <w:t>Россия, Краснодар</w:t>
      </w:r>
    </w:p>
    <w:p w:rsidR="00616E53" w:rsidRPr="00A9511A" w:rsidRDefault="00616E53" w:rsidP="00470B7F">
      <w:pPr>
        <w:pStyle w:val="a7"/>
      </w:pPr>
      <w:r w:rsidRPr="00470B7F">
        <w:t>Издательство «Молодой ученый»</w:t>
      </w:r>
    </w:p>
    <w:p w:rsidR="00470B7F" w:rsidRPr="00A9511A" w:rsidRDefault="00470B7F" w:rsidP="00470B7F">
      <w:pPr>
        <w:pStyle w:val="a7"/>
      </w:pPr>
    </w:p>
    <w:p w:rsidR="00470B7F" w:rsidRPr="00470B7F" w:rsidRDefault="00470B7F" w:rsidP="00C02C10">
      <w:pPr>
        <w:pStyle w:val="4"/>
        <w:rPr>
          <w:rFonts w:eastAsia="Times New Roman"/>
          <w:lang w:eastAsia="ru-RU"/>
        </w:rPr>
      </w:pPr>
      <w:r w:rsidRPr="00470B7F">
        <w:rPr>
          <w:rFonts w:eastAsia="Times New Roman"/>
          <w:lang w:eastAsia="ru-RU"/>
        </w:rPr>
        <w:t>VII Всероссийская научно-техническая конференция «Россия молодая: передовые технологии – в промышленность!» 11-13 апреля 2017 года, Омск, Россия</w:t>
      </w:r>
    </w:p>
    <w:p w:rsidR="00616E53" w:rsidRPr="00470B7F" w:rsidRDefault="00470B7F" w:rsidP="00470B7F">
      <w:pPr>
        <w:pStyle w:val="a7"/>
      </w:pPr>
      <w:r w:rsidRPr="00470B7F">
        <w:t>11 - 13 апреля 2017 г., Омск Срок подачи заявок: 1 марта 2017 г.</w:t>
      </w:r>
    </w:p>
    <w:p w:rsidR="00470B7F" w:rsidRPr="00470B7F" w:rsidRDefault="00470B7F" w:rsidP="00470B7F">
      <w:pPr>
        <w:pStyle w:val="a7"/>
      </w:pPr>
      <w:r w:rsidRPr="00470B7F">
        <w:t>Омский государственный технический университет</w:t>
      </w:r>
    </w:p>
    <w:p w:rsidR="00470B7F" w:rsidRPr="00A9511A" w:rsidRDefault="00470B7F" w:rsidP="00470B7F">
      <w:pPr>
        <w:pStyle w:val="a7"/>
        <w:rPr>
          <w:lang w:val="en-US"/>
        </w:rPr>
      </w:pPr>
      <w:r w:rsidRPr="00470B7F">
        <w:t>Омский филиал Института математики им. С</w:t>
      </w:r>
      <w:r w:rsidRPr="00A9511A">
        <w:rPr>
          <w:lang w:val="en-US"/>
        </w:rPr>
        <w:t>.</w:t>
      </w:r>
      <w:r w:rsidRPr="00470B7F">
        <w:t>Л</w:t>
      </w:r>
      <w:r w:rsidRPr="00A9511A">
        <w:rPr>
          <w:lang w:val="en-US"/>
        </w:rPr>
        <w:t xml:space="preserve">. </w:t>
      </w:r>
      <w:r w:rsidRPr="00470B7F">
        <w:t>Соболева</w:t>
      </w:r>
      <w:r w:rsidRPr="00A9511A">
        <w:rPr>
          <w:lang w:val="en-US"/>
        </w:rPr>
        <w:t xml:space="preserve"> </w:t>
      </w:r>
      <w:r w:rsidRPr="00470B7F">
        <w:t>СО</w:t>
      </w:r>
      <w:r w:rsidRPr="00A9511A">
        <w:rPr>
          <w:lang w:val="en-US"/>
        </w:rPr>
        <w:t xml:space="preserve"> </w:t>
      </w:r>
      <w:r w:rsidRPr="00470B7F">
        <w:t>РАН</w:t>
      </w:r>
    </w:p>
    <w:p w:rsidR="00470B7F" w:rsidRDefault="00470B7F" w:rsidP="00470B7F">
      <w:pPr>
        <w:pStyle w:val="a7"/>
        <w:rPr>
          <w:lang w:val="en-US"/>
        </w:rPr>
      </w:pPr>
    </w:p>
    <w:p w:rsidR="00A9511A" w:rsidRPr="005B5F63" w:rsidRDefault="00A9511A" w:rsidP="005B5F63">
      <w:pPr>
        <w:pStyle w:val="4"/>
      </w:pPr>
      <w:proofErr w:type="spellStart"/>
      <w:r w:rsidRPr="005B5F63">
        <w:t>Applications</w:t>
      </w:r>
      <w:proofErr w:type="spellEnd"/>
      <w:r w:rsidRPr="005B5F63">
        <w:t xml:space="preserve"> </w:t>
      </w:r>
      <w:proofErr w:type="spellStart"/>
      <w:r w:rsidRPr="005B5F63">
        <w:t>of</w:t>
      </w:r>
      <w:proofErr w:type="spellEnd"/>
      <w:r w:rsidRPr="005B5F63">
        <w:t xml:space="preserve"> </w:t>
      </w:r>
      <w:proofErr w:type="spellStart"/>
      <w:r w:rsidRPr="005B5F63">
        <w:t>Mathematics</w:t>
      </w:r>
      <w:proofErr w:type="spellEnd"/>
      <w:r w:rsidRPr="005B5F63">
        <w:t xml:space="preserve"> </w:t>
      </w:r>
      <w:proofErr w:type="spellStart"/>
      <w:r w:rsidRPr="005B5F63">
        <w:t>in</w:t>
      </w:r>
      <w:proofErr w:type="spellEnd"/>
      <w:r w:rsidRPr="005B5F63">
        <w:t xml:space="preserve"> </w:t>
      </w:r>
      <w:proofErr w:type="spellStart"/>
      <w:r w:rsidRPr="005B5F63">
        <w:t>Engineering</w:t>
      </w:r>
      <w:proofErr w:type="spellEnd"/>
      <w:r w:rsidRPr="005B5F63">
        <w:t xml:space="preserve"> </w:t>
      </w:r>
      <w:proofErr w:type="spellStart"/>
      <w:r w:rsidRPr="005B5F63">
        <w:t>and</w:t>
      </w:r>
      <w:proofErr w:type="spellEnd"/>
      <w:r w:rsidRPr="005B5F63">
        <w:t xml:space="preserve"> </w:t>
      </w:r>
      <w:proofErr w:type="spellStart"/>
      <w:r w:rsidRPr="005B5F63">
        <w:t>Economics</w:t>
      </w:r>
      <w:proofErr w:type="spellEnd"/>
      <w:r w:rsidRPr="005B5F63">
        <w:t> (AMEE'17)</w:t>
      </w:r>
    </w:p>
    <w:p w:rsidR="00A9511A" w:rsidRDefault="00A9511A" w:rsidP="00A9511A">
      <w:pPr>
        <w:pStyle w:val="a7"/>
        <w:rPr>
          <w:lang w:val="en-US"/>
        </w:rPr>
      </w:pPr>
      <w:r w:rsidRPr="00A9511A">
        <w:rPr>
          <w:lang w:val="en-US"/>
        </w:rPr>
        <w:t xml:space="preserve">June 7 - 12, 2017, </w:t>
      </w:r>
      <w:proofErr w:type="spellStart"/>
      <w:r w:rsidRPr="00A9511A">
        <w:rPr>
          <w:lang w:val="en-US"/>
        </w:rPr>
        <w:t>Sozopol</w:t>
      </w:r>
      <w:proofErr w:type="spellEnd"/>
      <w:r w:rsidRPr="00A9511A">
        <w:rPr>
          <w:lang w:val="en-US"/>
        </w:rPr>
        <w:t xml:space="preserve">, Bulgaria, till </w:t>
      </w:r>
      <w:r>
        <w:rPr>
          <w:lang w:val="en-US"/>
        </w:rPr>
        <w:t>April 30, 2017</w:t>
      </w:r>
    </w:p>
    <w:p w:rsidR="00A9511A" w:rsidRPr="00A9511A" w:rsidRDefault="00A9511A" w:rsidP="00A9511A">
      <w:pPr>
        <w:pStyle w:val="a7"/>
      </w:pPr>
      <w:proofErr w:type="spellStart"/>
      <w:r w:rsidRPr="00A9511A">
        <w:t>Technical</w:t>
      </w:r>
      <w:proofErr w:type="spellEnd"/>
      <w:r w:rsidRPr="00A9511A">
        <w:t xml:space="preserve"> </w:t>
      </w:r>
      <w:proofErr w:type="spellStart"/>
      <w:r w:rsidRPr="00A9511A">
        <w:t>University</w:t>
      </w:r>
      <w:proofErr w:type="spellEnd"/>
      <w:r w:rsidRPr="00A9511A">
        <w:t xml:space="preserve"> </w:t>
      </w:r>
      <w:proofErr w:type="spellStart"/>
      <w:r w:rsidRPr="00A9511A">
        <w:t>of</w:t>
      </w:r>
      <w:proofErr w:type="spellEnd"/>
      <w:r w:rsidRPr="00A9511A">
        <w:t xml:space="preserve"> </w:t>
      </w:r>
      <w:proofErr w:type="spellStart"/>
      <w:r w:rsidRPr="00A9511A">
        <w:t>Sofia</w:t>
      </w:r>
      <w:proofErr w:type="spellEnd"/>
    </w:p>
    <w:p w:rsidR="00A9511A" w:rsidRPr="005B5F63" w:rsidRDefault="00A9511A" w:rsidP="00A9511A">
      <w:pPr>
        <w:pStyle w:val="a7"/>
        <w:rPr>
          <w:lang w:val="en-US"/>
        </w:rPr>
      </w:pPr>
      <w:r w:rsidRPr="00A9511A">
        <w:fldChar w:fldCharType="begin"/>
      </w:r>
      <w:r w:rsidRPr="005B5F63">
        <w:rPr>
          <w:lang w:val="en-US"/>
        </w:rPr>
        <w:instrText xml:space="preserve"> HYPERLINK "http://scitation.aip.org/content/aip/proceeding/aipcp/1690" \t "_blank" </w:instrText>
      </w:r>
      <w:r w:rsidRPr="00A9511A">
        <w:fldChar w:fldCharType="separate"/>
      </w:r>
      <w:ins w:id="0" w:author="Unknown">
        <w:r w:rsidRPr="005B5F63">
          <w:rPr>
            <w:lang w:val="en-US"/>
          </w:rPr>
          <w:t>American Institute of Physics Conference Proceedings</w:t>
        </w:r>
      </w:ins>
      <w:r w:rsidRPr="00A9511A">
        <w:fldChar w:fldCharType="end"/>
      </w:r>
    </w:p>
    <w:p w:rsidR="00A9511A" w:rsidRPr="00A9511A" w:rsidRDefault="00A9511A" w:rsidP="00A9511A">
      <w:pPr>
        <w:pStyle w:val="a7"/>
      </w:pPr>
      <w:proofErr w:type="spellStart"/>
      <w:r w:rsidRPr="00A9511A">
        <w:t>Registration</w:t>
      </w:r>
      <w:proofErr w:type="spellEnd"/>
      <w:r w:rsidRPr="00A9511A">
        <w:t xml:space="preserve"> </w:t>
      </w:r>
      <w:proofErr w:type="spellStart"/>
      <w:r w:rsidRPr="00A9511A">
        <w:t>Fees</w:t>
      </w:r>
      <w:proofErr w:type="spellEnd"/>
      <w:r w:rsidRPr="00A9511A">
        <w:t xml:space="preserve"> € 250; € 100 </w:t>
      </w:r>
      <w:proofErr w:type="spellStart"/>
      <w:r w:rsidRPr="00A9511A">
        <w:t>for</w:t>
      </w:r>
      <w:proofErr w:type="spellEnd"/>
      <w:r w:rsidRPr="00A9511A">
        <w:t xml:space="preserve"> </w:t>
      </w:r>
      <w:proofErr w:type="spellStart"/>
      <w:r w:rsidRPr="00A9511A">
        <w:t>students</w:t>
      </w:r>
      <w:proofErr w:type="spellEnd"/>
    </w:p>
    <w:p w:rsidR="00A9511A" w:rsidRDefault="00A9511A" w:rsidP="00A9511A">
      <w:pPr>
        <w:pStyle w:val="a7"/>
        <w:rPr>
          <w:lang w:val="en-US"/>
        </w:rPr>
      </w:pPr>
    </w:p>
    <w:p w:rsidR="005B5F63" w:rsidRPr="005B5F63" w:rsidRDefault="003348B1" w:rsidP="005B5F63">
      <w:pPr>
        <w:pStyle w:val="4"/>
        <w:rPr>
          <w:lang w:val="en-US"/>
        </w:rPr>
      </w:pPr>
      <w:r>
        <w:rPr>
          <w:lang w:val="en-US"/>
        </w:rPr>
        <w:t>IFAC 2017 World Congress</w:t>
      </w:r>
    </w:p>
    <w:p w:rsidR="005B5F63" w:rsidRPr="003348B1" w:rsidRDefault="005B5F63" w:rsidP="003348B1">
      <w:pPr>
        <w:pStyle w:val="a7"/>
        <w:rPr>
          <w:lang w:val="en-US"/>
        </w:rPr>
      </w:pPr>
      <w:r w:rsidRPr="003348B1">
        <w:rPr>
          <w:lang w:val="en-US"/>
        </w:rPr>
        <w:t>9-14 July 2017</w:t>
      </w:r>
      <w:r w:rsidR="003348B1">
        <w:rPr>
          <w:lang w:val="en-US"/>
        </w:rPr>
        <w:t xml:space="preserve">, </w:t>
      </w:r>
      <w:r w:rsidR="003348B1" w:rsidRPr="005B5F63">
        <w:rPr>
          <w:lang w:val="en-US"/>
        </w:rPr>
        <w:t>Toulouse, France</w:t>
      </w:r>
      <w:proofErr w:type="gramStart"/>
      <w:r w:rsidR="003348B1">
        <w:rPr>
          <w:lang w:val="en-US"/>
        </w:rPr>
        <w:t xml:space="preserve">, </w:t>
      </w:r>
      <w:r w:rsidRPr="003348B1">
        <w:rPr>
          <w:lang w:val="en-US"/>
        </w:rPr>
        <w:t xml:space="preserve"> </w:t>
      </w:r>
      <w:r w:rsidR="00E32DBE" w:rsidRPr="003348B1">
        <w:rPr>
          <w:lang w:val="en-US"/>
        </w:rPr>
        <w:t>till</w:t>
      </w:r>
      <w:proofErr w:type="gramEnd"/>
      <w:r w:rsidR="00E32DBE" w:rsidRPr="003348B1">
        <w:rPr>
          <w:lang w:val="en-US"/>
        </w:rPr>
        <w:t xml:space="preserve"> April 15, 2017</w:t>
      </w:r>
    </w:p>
    <w:p w:rsidR="005B5F63" w:rsidRPr="003348B1" w:rsidRDefault="005B5F63" w:rsidP="00E32DBE">
      <w:pPr>
        <w:pStyle w:val="a7"/>
        <w:rPr>
          <w:lang w:val="en-US"/>
        </w:rPr>
      </w:pPr>
      <w:r w:rsidRPr="003348B1">
        <w:rPr>
          <w:lang w:val="en-US"/>
        </w:rPr>
        <w:t>The 20th World Congress of the International Federation of Automatic Control</w:t>
      </w:r>
    </w:p>
    <w:p w:rsidR="005B5F63" w:rsidRPr="003348B1" w:rsidRDefault="00E32DBE" w:rsidP="00E32DBE">
      <w:pPr>
        <w:pStyle w:val="a7"/>
        <w:rPr>
          <w:lang w:val="en-US"/>
        </w:rPr>
      </w:pPr>
      <w:r w:rsidRPr="003348B1">
        <w:rPr>
          <w:lang w:val="en-US"/>
        </w:rPr>
        <w:t>Full Registration 660€ / 860€</w:t>
      </w:r>
    </w:p>
    <w:p w:rsidR="00E32DBE" w:rsidRDefault="00E32DBE" w:rsidP="00E32DBE">
      <w:pPr>
        <w:pStyle w:val="a7"/>
        <w:rPr>
          <w:lang w:val="en-US"/>
        </w:rPr>
      </w:pPr>
      <w:r w:rsidRPr="003348B1">
        <w:rPr>
          <w:lang w:val="en-US"/>
        </w:rPr>
        <w:t xml:space="preserve">Student </w:t>
      </w:r>
      <w:proofErr w:type="spellStart"/>
      <w:r w:rsidRPr="003348B1">
        <w:rPr>
          <w:lang w:val="en-US"/>
        </w:rPr>
        <w:t>Registratio</w:t>
      </w:r>
      <w:proofErr w:type="spellEnd"/>
      <w:r w:rsidRPr="00E32DBE">
        <w:t>n 390€ / 500€</w:t>
      </w:r>
    </w:p>
    <w:p w:rsidR="00E32DBE" w:rsidRDefault="00E32DBE" w:rsidP="00E32DBE">
      <w:pPr>
        <w:pStyle w:val="a7"/>
        <w:rPr>
          <w:lang w:val="en-US"/>
        </w:rPr>
      </w:pPr>
    </w:p>
    <w:p w:rsidR="00BA7609" w:rsidRPr="00BA7609" w:rsidRDefault="00BA7609" w:rsidP="00BA7609">
      <w:pPr>
        <w:pStyle w:val="4"/>
        <w:rPr>
          <w:rFonts w:eastAsia="Times New Roman"/>
          <w:lang w:val="en-US" w:eastAsia="ru-RU"/>
        </w:rPr>
      </w:pPr>
      <w:r w:rsidRPr="00BA7609">
        <w:rPr>
          <w:rFonts w:eastAsia="Times New Roman"/>
          <w:lang w:val="en-US" w:eastAsia="ru-RU"/>
        </w:rPr>
        <w:lastRenderedPageBreak/>
        <w:t>16th CIRP Conference on Modeling of Machining Operations</w:t>
      </w:r>
    </w:p>
    <w:p w:rsidR="00BA7609" w:rsidRPr="00BA7609" w:rsidRDefault="00BA7609" w:rsidP="00BA7609">
      <w:pPr>
        <w:spacing w:before="20" w:after="20" w:line="240" w:lineRule="auto"/>
        <w:outlineLvl w:val="1"/>
        <w:rPr>
          <w:lang w:val="en-US" w:eastAsia="ru-RU"/>
        </w:rPr>
      </w:pPr>
      <w:r w:rsidRPr="00BA7609">
        <w:rPr>
          <w:lang w:val="en-US" w:eastAsia="ru-RU"/>
        </w:rPr>
        <w:t>Cluny, Burgundy, France</w:t>
      </w:r>
    </w:p>
    <w:p w:rsidR="00BA7609" w:rsidRPr="00BA7609" w:rsidRDefault="00BA7609" w:rsidP="00BA7609">
      <w:pPr>
        <w:spacing w:before="20" w:after="20" w:line="240" w:lineRule="auto"/>
        <w:outlineLvl w:val="1"/>
        <w:rPr>
          <w:lang w:val="en-US" w:eastAsia="ru-RU"/>
        </w:rPr>
      </w:pPr>
      <w:r w:rsidRPr="00BA7609">
        <w:rPr>
          <w:lang w:val="en-US" w:eastAsia="ru-RU"/>
        </w:rPr>
        <w:t>15 </w:t>
      </w:r>
      <w:r w:rsidRPr="00BA7609">
        <w:t>-</w:t>
      </w:r>
      <w:r w:rsidRPr="00BA7609">
        <w:rPr>
          <w:lang w:val="en-US" w:eastAsia="ru-RU"/>
        </w:rPr>
        <w:t> 16 June, 2017</w:t>
      </w:r>
      <w:r w:rsidRPr="00BA7609">
        <w:t xml:space="preserve">. </w:t>
      </w:r>
      <w:r w:rsidRPr="00BA7609">
        <w:rPr>
          <w:lang w:val="en-US"/>
        </w:rPr>
        <w:t>May 1st, 2017</w:t>
      </w:r>
    </w:p>
    <w:p w:rsidR="00BA7609" w:rsidRDefault="00BA7609" w:rsidP="00E32DBE">
      <w:pPr>
        <w:pStyle w:val="a7"/>
        <w:rPr>
          <w:lang w:val="en-US"/>
        </w:rPr>
      </w:pPr>
      <w:r>
        <w:rPr>
          <w:lang w:val="en-US"/>
        </w:rPr>
        <w:t>R</w:t>
      </w:r>
      <w:r w:rsidRPr="00BA7609">
        <w:rPr>
          <w:lang w:val="en-US"/>
        </w:rPr>
        <w:t>egistration fee: 500€</w:t>
      </w:r>
    </w:p>
    <w:p w:rsidR="00AA0FA1" w:rsidRDefault="00AA0FA1" w:rsidP="00E32DBE">
      <w:pPr>
        <w:pStyle w:val="a7"/>
        <w:rPr>
          <w:lang w:val="en-US"/>
        </w:rPr>
      </w:pPr>
    </w:p>
    <w:p w:rsidR="00060B0C" w:rsidRDefault="00060B0C" w:rsidP="00060B0C">
      <w:pPr>
        <w:pStyle w:val="4"/>
        <w:rPr>
          <w:shd w:val="clear" w:color="auto" w:fill="FFFFFF"/>
          <w:lang w:val="en-US"/>
        </w:rPr>
      </w:pPr>
      <w:r w:rsidRPr="00060B0C">
        <w:rPr>
          <w:shd w:val="clear" w:color="auto" w:fill="FFFFFF"/>
          <w:lang w:val="en-US"/>
        </w:rPr>
        <w:t>14th International Conference on Informatics in Control, Automation and Robotics (ICINCO)</w:t>
      </w:r>
    </w:p>
    <w:p w:rsidR="00060B0C" w:rsidRPr="00060B0C" w:rsidRDefault="00060B0C" w:rsidP="00060B0C">
      <w:pPr>
        <w:pStyle w:val="a7"/>
      </w:pPr>
      <w:r w:rsidRPr="00060B0C">
        <w:t xml:space="preserve">29 -31 </w:t>
      </w:r>
      <w:proofErr w:type="spellStart"/>
      <w:r w:rsidRPr="00060B0C">
        <w:t>July</w:t>
      </w:r>
      <w:proofErr w:type="spellEnd"/>
      <w:r w:rsidRPr="00060B0C">
        <w:t xml:space="preserve">, 2017. </w:t>
      </w:r>
      <w:proofErr w:type="spellStart"/>
      <w:r w:rsidRPr="00060B0C">
        <w:t>Till</w:t>
      </w:r>
      <w:proofErr w:type="spellEnd"/>
      <w:r w:rsidRPr="00060B0C">
        <w:t xml:space="preserve"> </w:t>
      </w:r>
      <w:proofErr w:type="spellStart"/>
      <w:r w:rsidRPr="00060B0C">
        <w:t>March</w:t>
      </w:r>
      <w:proofErr w:type="spellEnd"/>
      <w:r w:rsidRPr="00060B0C">
        <w:t xml:space="preserve"> 2, 2017 </w:t>
      </w:r>
    </w:p>
    <w:p w:rsidR="00313616" w:rsidRPr="00776809" w:rsidRDefault="00313616" w:rsidP="00060B0C">
      <w:pPr>
        <w:pStyle w:val="a7"/>
      </w:pPr>
      <w:bookmarkStart w:id="1" w:name="_GoBack"/>
      <w:proofErr w:type="spellStart"/>
      <w:r w:rsidRPr="00776809">
        <w:t>Madrid</w:t>
      </w:r>
      <w:proofErr w:type="spellEnd"/>
      <w:r w:rsidRPr="00776809">
        <w:t xml:space="preserve">, </w:t>
      </w:r>
      <w:proofErr w:type="spellStart"/>
      <w:r w:rsidRPr="00776809">
        <w:t>Spain</w:t>
      </w:r>
      <w:proofErr w:type="spellEnd"/>
    </w:p>
    <w:p w:rsidR="00776809" w:rsidRPr="00776809" w:rsidRDefault="00776809" w:rsidP="00060B0C">
      <w:pPr>
        <w:pStyle w:val="a7"/>
        <w:rPr>
          <w:lang w:val="en-US"/>
        </w:rPr>
      </w:pPr>
      <w:r w:rsidRPr="00776809">
        <w:rPr>
          <w:lang w:val="en-US"/>
        </w:rPr>
        <w:t>Institute for Systems and Technologies of Information, Control and Communication</w:t>
      </w:r>
    </w:p>
    <w:bookmarkEnd w:id="1"/>
    <w:p w:rsidR="00060B0C" w:rsidRPr="00060B0C" w:rsidRDefault="00060B0C" w:rsidP="00060B0C">
      <w:pPr>
        <w:pStyle w:val="a7"/>
        <w:rPr>
          <w:lang w:val="en-US" w:eastAsia="ru-RU"/>
        </w:rPr>
      </w:pPr>
      <w:proofErr w:type="spellStart"/>
      <w:r w:rsidRPr="00060B0C">
        <w:rPr>
          <w:lang w:eastAsia="ru-RU"/>
        </w:rPr>
        <w:t>Basic</w:t>
      </w:r>
      <w:proofErr w:type="spellEnd"/>
      <w:r w:rsidRPr="00060B0C">
        <w:rPr>
          <w:lang w:eastAsia="ru-RU"/>
        </w:rPr>
        <w:t xml:space="preserve"> </w:t>
      </w:r>
      <w:proofErr w:type="spellStart"/>
      <w:r w:rsidRPr="00060B0C">
        <w:rPr>
          <w:lang w:eastAsia="ru-RU"/>
        </w:rPr>
        <w:t>Registration</w:t>
      </w:r>
      <w:proofErr w:type="spellEnd"/>
      <w:r w:rsidRPr="00060B0C">
        <w:t xml:space="preserve"> 535€</w:t>
      </w:r>
    </w:p>
    <w:p w:rsidR="00060B0C" w:rsidRPr="00060B0C" w:rsidRDefault="00060B0C" w:rsidP="00E32DBE">
      <w:pPr>
        <w:pStyle w:val="a7"/>
        <w:rPr>
          <w:lang w:val="en-US"/>
        </w:rPr>
      </w:pPr>
    </w:p>
    <w:sectPr w:rsidR="00060B0C" w:rsidRPr="00060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6071"/>
    <w:multiLevelType w:val="multilevel"/>
    <w:tmpl w:val="36F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F4"/>
    <w:rsid w:val="00000CC8"/>
    <w:rsid w:val="000013B1"/>
    <w:rsid w:val="0003132F"/>
    <w:rsid w:val="00031338"/>
    <w:rsid w:val="0004318A"/>
    <w:rsid w:val="00060B0C"/>
    <w:rsid w:val="000C210F"/>
    <w:rsid w:val="000C4D2E"/>
    <w:rsid w:val="000D0D93"/>
    <w:rsid w:val="000D1C70"/>
    <w:rsid w:val="000F18FA"/>
    <w:rsid w:val="001417A4"/>
    <w:rsid w:val="001528A2"/>
    <w:rsid w:val="00160C3D"/>
    <w:rsid w:val="0017146D"/>
    <w:rsid w:val="001A133C"/>
    <w:rsid w:val="001D01AC"/>
    <w:rsid w:val="001D2226"/>
    <w:rsid w:val="001E02F3"/>
    <w:rsid w:val="00214D79"/>
    <w:rsid w:val="00215D10"/>
    <w:rsid w:val="0022162A"/>
    <w:rsid w:val="00221856"/>
    <w:rsid w:val="00251480"/>
    <w:rsid w:val="002544D4"/>
    <w:rsid w:val="00266EE1"/>
    <w:rsid w:val="002B3344"/>
    <w:rsid w:val="002D1CE2"/>
    <w:rsid w:val="00303EB5"/>
    <w:rsid w:val="00307B4E"/>
    <w:rsid w:val="00312600"/>
    <w:rsid w:val="00313616"/>
    <w:rsid w:val="00320C91"/>
    <w:rsid w:val="003348B1"/>
    <w:rsid w:val="00350D12"/>
    <w:rsid w:val="0037269C"/>
    <w:rsid w:val="003848C6"/>
    <w:rsid w:val="003B7B0C"/>
    <w:rsid w:val="003D49EE"/>
    <w:rsid w:val="003E3842"/>
    <w:rsid w:val="004245C3"/>
    <w:rsid w:val="00433EA4"/>
    <w:rsid w:val="00440817"/>
    <w:rsid w:val="00470B7F"/>
    <w:rsid w:val="00475463"/>
    <w:rsid w:val="00495E03"/>
    <w:rsid w:val="004C1364"/>
    <w:rsid w:val="00524285"/>
    <w:rsid w:val="00542447"/>
    <w:rsid w:val="005550D5"/>
    <w:rsid w:val="00561FD0"/>
    <w:rsid w:val="005742F4"/>
    <w:rsid w:val="005B5F63"/>
    <w:rsid w:val="005B6A9B"/>
    <w:rsid w:val="005D1C71"/>
    <w:rsid w:val="005D3AFA"/>
    <w:rsid w:val="005E432A"/>
    <w:rsid w:val="005E54E3"/>
    <w:rsid w:val="005F4239"/>
    <w:rsid w:val="005F7803"/>
    <w:rsid w:val="00611460"/>
    <w:rsid w:val="006163D2"/>
    <w:rsid w:val="00616E53"/>
    <w:rsid w:val="00626EAD"/>
    <w:rsid w:val="0065614D"/>
    <w:rsid w:val="00662300"/>
    <w:rsid w:val="00693CA1"/>
    <w:rsid w:val="006A5F37"/>
    <w:rsid w:val="006C7CC8"/>
    <w:rsid w:val="006D7473"/>
    <w:rsid w:val="00705049"/>
    <w:rsid w:val="007270BD"/>
    <w:rsid w:val="00727405"/>
    <w:rsid w:val="007322C0"/>
    <w:rsid w:val="00735932"/>
    <w:rsid w:val="0074097E"/>
    <w:rsid w:val="007507D7"/>
    <w:rsid w:val="007549F2"/>
    <w:rsid w:val="00776809"/>
    <w:rsid w:val="00794471"/>
    <w:rsid w:val="00797827"/>
    <w:rsid w:val="007E31C5"/>
    <w:rsid w:val="007E6717"/>
    <w:rsid w:val="00826C48"/>
    <w:rsid w:val="00831DE9"/>
    <w:rsid w:val="00867EA6"/>
    <w:rsid w:val="00887507"/>
    <w:rsid w:val="008A626A"/>
    <w:rsid w:val="008B641A"/>
    <w:rsid w:val="008C44A7"/>
    <w:rsid w:val="008F5EAD"/>
    <w:rsid w:val="00906A4F"/>
    <w:rsid w:val="0092145E"/>
    <w:rsid w:val="00932DB2"/>
    <w:rsid w:val="00972369"/>
    <w:rsid w:val="009B3688"/>
    <w:rsid w:val="009D25FB"/>
    <w:rsid w:val="009D6755"/>
    <w:rsid w:val="009F3533"/>
    <w:rsid w:val="009F784A"/>
    <w:rsid w:val="00A177DA"/>
    <w:rsid w:val="00A42586"/>
    <w:rsid w:val="00A46FC7"/>
    <w:rsid w:val="00A9511A"/>
    <w:rsid w:val="00AA0FA1"/>
    <w:rsid w:val="00AB45B0"/>
    <w:rsid w:val="00AC7498"/>
    <w:rsid w:val="00AE2BAC"/>
    <w:rsid w:val="00B01D3F"/>
    <w:rsid w:val="00B3284C"/>
    <w:rsid w:val="00B426EC"/>
    <w:rsid w:val="00B536ED"/>
    <w:rsid w:val="00B664EB"/>
    <w:rsid w:val="00B73310"/>
    <w:rsid w:val="00BA7609"/>
    <w:rsid w:val="00BD76FC"/>
    <w:rsid w:val="00BF1E03"/>
    <w:rsid w:val="00C02C10"/>
    <w:rsid w:val="00C07187"/>
    <w:rsid w:val="00C11622"/>
    <w:rsid w:val="00C35F52"/>
    <w:rsid w:val="00C55CEE"/>
    <w:rsid w:val="00C70A81"/>
    <w:rsid w:val="00C75005"/>
    <w:rsid w:val="00CB29C8"/>
    <w:rsid w:val="00CD4232"/>
    <w:rsid w:val="00CD67A4"/>
    <w:rsid w:val="00D16510"/>
    <w:rsid w:val="00D20498"/>
    <w:rsid w:val="00D67916"/>
    <w:rsid w:val="00D706FB"/>
    <w:rsid w:val="00DA7DDC"/>
    <w:rsid w:val="00E04DA3"/>
    <w:rsid w:val="00E27404"/>
    <w:rsid w:val="00E32DBE"/>
    <w:rsid w:val="00E42D23"/>
    <w:rsid w:val="00E605CF"/>
    <w:rsid w:val="00E85877"/>
    <w:rsid w:val="00ED13D6"/>
    <w:rsid w:val="00EE7EBE"/>
    <w:rsid w:val="00F071E5"/>
    <w:rsid w:val="00F145DA"/>
    <w:rsid w:val="00F90E6A"/>
    <w:rsid w:val="00FA6B88"/>
    <w:rsid w:val="00FD4F6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0B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0B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02C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5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1480"/>
    <w:rPr>
      <w:b/>
      <w:bCs/>
    </w:rPr>
  </w:style>
  <w:style w:type="character" w:customStyle="1" w:styleId="apple-converted-space">
    <w:name w:val="apple-converted-space"/>
    <w:basedOn w:val="a0"/>
    <w:rsid w:val="00251480"/>
  </w:style>
  <w:style w:type="paragraph" w:customStyle="1" w:styleId="p160">
    <w:name w:val="p160"/>
    <w:basedOn w:val="a"/>
    <w:rsid w:val="0025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ity">
    <w:name w:val="city"/>
    <w:basedOn w:val="a"/>
    <w:rsid w:val="0025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ft">
    <w:name w:val="lft"/>
    <w:basedOn w:val="a"/>
    <w:rsid w:val="0061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0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0B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Subtitle"/>
    <w:basedOn w:val="a"/>
    <w:next w:val="a"/>
    <w:link w:val="a6"/>
    <w:uiPriority w:val="11"/>
    <w:qFormat/>
    <w:rsid w:val="00470B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70B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470B7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C02C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iPriority w:val="99"/>
    <w:unhideWhenUsed/>
    <w:rsid w:val="00A9511A"/>
    <w:rPr>
      <w:color w:val="0000FF"/>
      <w:u w:val="single"/>
    </w:rPr>
  </w:style>
  <w:style w:type="character" w:customStyle="1" w:styleId="gray">
    <w:name w:val="gray"/>
    <w:basedOn w:val="a0"/>
    <w:rsid w:val="00BA7609"/>
  </w:style>
  <w:style w:type="character" w:customStyle="1" w:styleId="titre">
    <w:name w:val="titre"/>
    <w:basedOn w:val="a0"/>
    <w:rsid w:val="00BA7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0B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0B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02C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5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1480"/>
    <w:rPr>
      <w:b/>
      <w:bCs/>
    </w:rPr>
  </w:style>
  <w:style w:type="character" w:customStyle="1" w:styleId="apple-converted-space">
    <w:name w:val="apple-converted-space"/>
    <w:basedOn w:val="a0"/>
    <w:rsid w:val="00251480"/>
  </w:style>
  <w:style w:type="paragraph" w:customStyle="1" w:styleId="p160">
    <w:name w:val="p160"/>
    <w:basedOn w:val="a"/>
    <w:rsid w:val="0025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ity">
    <w:name w:val="city"/>
    <w:basedOn w:val="a"/>
    <w:rsid w:val="0025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ft">
    <w:name w:val="lft"/>
    <w:basedOn w:val="a"/>
    <w:rsid w:val="0061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0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0B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Subtitle"/>
    <w:basedOn w:val="a"/>
    <w:next w:val="a"/>
    <w:link w:val="a6"/>
    <w:uiPriority w:val="11"/>
    <w:qFormat/>
    <w:rsid w:val="00470B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70B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470B7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C02C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iPriority w:val="99"/>
    <w:unhideWhenUsed/>
    <w:rsid w:val="00A9511A"/>
    <w:rPr>
      <w:color w:val="0000FF"/>
      <w:u w:val="single"/>
    </w:rPr>
  </w:style>
  <w:style w:type="character" w:customStyle="1" w:styleId="gray">
    <w:name w:val="gray"/>
    <w:basedOn w:val="a0"/>
    <w:rsid w:val="00BA7609"/>
  </w:style>
  <w:style w:type="character" w:customStyle="1" w:styleId="titre">
    <w:name w:val="titre"/>
    <w:basedOn w:val="a0"/>
    <w:rsid w:val="00BA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15</cp:revision>
  <dcterms:created xsi:type="dcterms:W3CDTF">2016-11-30T08:14:00Z</dcterms:created>
  <dcterms:modified xsi:type="dcterms:W3CDTF">2016-11-30T09:08:00Z</dcterms:modified>
</cp:coreProperties>
</file>